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3756" w14:textId="03EAEDEE" w:rsidR="002170D4" w:rsidRDefault="001A12C2" w:rsidP="00843CC4">
      <w:pPr>
        <w:pStyle w:val="Heading1"/>
      </w:pPr>
      <w:ins w:id="0" w:author="Humayra Tasnim Priyanka" w:date="2017-07-19T08:54:00Z">
        <w:r>
          <w:t xml:space="preserve"> </w:t>
        </w:r>
      </w:ins>
      <w:r w:rsidR="002170D4">
        <w:t>Measures of T cell Affinity to other cell types in Lymph Nodes</w:t>
      </w:r>
    </w:p>
    <w:p w14:paraId="434B36C0" w14:textId="7DB159E1" w:rsidR="002170D4" w:rsidRDefault="00173569">
      <w:r>
        <w:t>Humayra Tasnim, Janie</w:t>
      </w:r>
      <w:ins w:id="1" w:author="Humayra" w:date="2017-07-10T15:41:00Z">
        <w:r w:rsidR="005D3013">
          <w:t xml:space="preserve"> R.</w:t>
        </w:r>
      </w:ins>
      <w:ins w:id="2" w:author="George Matthew Fricke" w:date="2017-07-10T13:27:00Z">
        <w:r>
          <w:t xml:space="preserve"> Byrum, </w:t>
        </w:r>
      </w:ins>
      <w:ins w:id="3" w:author="George Matthew Fricke" w:date="2017-07-10T13:28:00Z">
        <w:r>
          <w:t xml:space="preserve">G. </w:t>
        </w:r>
      </w:ins>
      <w:ins w:id="4" w:author="George Matthew Fricke" w:date="2017-07-10T13:27:00Z">
        <w:r>
          <w:t>Matthew Fricke, Melanie</w:t>
        </w:r>
      </w:ins>
      <w:ins w:id="5" w:author="George Matthew Fricke" w:date="2017-07-10T13:28:00Z">
        <w:r>
          <w:t xml:space="preserve"> E.</w:t>
        </w:r>
      </w:ins>
      <w:ins w:id="6" w:author="George Matthew Fricke" w:date="2017-07-10T13:27:00Z">
        <w:r>
          <w:t xml:space="preserve"> Moses, and Judy</w:t>
        </w:r>
      </w:ins>
      <w:ins w:id="7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8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737B9A87" w:rsidR="00461B0C" w:rsidRDefault="0088227F" w:rsidP="007273D2">
      <w:pPr>
        <w:jc w:val="both"/>
      </w:pPr>
      <w:ins w:id="9" w:author="Humayra" w:date="2017-07-10T11:47:00Z">
        <w:del w:id="10" w:author="Judy Cannon" w:date="2017-07-14T15:49:00Z">
          <w:r w:rsidDel="002536BC">
            <w:delText xml:space="preserve">In immunology, </w:delText>
          </w:r>
        </w:del>
      </w:ins>
      <w:ins w:id="11" w:author="Humayra" w:date="2017-07-10T11:48:00Z">
        <w:r w:rsidR="00EE7401">
          <w:t xml:space="preserve">T cells </w:t>
        </w:r>
      </w:ins>
      <w:ins w:id="12" w:author="Judy Cannon" w:date="2017-07-14T15:49:00Z">
        <w:r w:rsidR="002536BC">
          <w:t>are a key immune cell type</w:t>
        </w:r>
      </w:ins>
      <w:ins w:id="13" w:author="Judy Cannon" w:date="2017-07-14T15:50:00Z">
        <w:r w:rsidR="002536BC">
          <w:t xml:space="preserve"> which </w:t>
        </w:r>
      </w:ins>
      <w:ins w:id="14" w:author="Humayra" w:date="2017-07-10T11:48:00Z">
        <w:r w:rsidR="00EE7401">
          <w:t>play</w:t>
        </w:r>
      </w:ins>
      <w:ins w:id="15" w:author="Judy Cannon" w:date="2017-07-14T15:50:00Z">
        <w:r w:rsidR="002536BC">
          <w:t>s</w:t>
        </w:r>
      </w:ins>
      <w:ins w:id="16" w:author="Humayra" w:date="2017-07-10T11:48:00Z">
        <w:r w:rsidR="00EE7401">
          <w:t xml:space="preserve"> a vital role to </w:t>
        </w:r>
        <w:del w:id="17" w:author="Judy Cannon" w:date="2017-07-14T15:50:00Z">
          <w:r w:rsidR="00EE7401" w:rsidDel="002536BC">
            <w:delText>extinguish</w:delText>
          </w:r>
        </w:del>
      </w:ins>
      <w:ins w:id="18" w:author="Judy Cannon" w:date="2017-07-14T15:50:00Z">
        <w:r w:rsidR="002536BC">
          <w:t>eliminate</w:t>
        </w:r>
      </w:ins>
      <w:ins w:id="19" w:author="Humayra" w:date="2017-07-10T11:48:00Z">
        <w:r w:rsidR="00023D0B">
          <w:t xml:space="preserve"> </w:t>
        </w:r>
      </w:ins>
      <w:ins w:id="20" w:author="Humayra" w:date="2017-07-10T11:49:00Z">
        <w:del w:id="21" w:author="Judy Cannon" w:date="2017-07-14T15:50:00Z">
          <w:r w:rsidR="00023D0B" w:rsidDel="002536BC">
            <w:delText>viruses</w:delText>
          </w:r>
        </w:del>
      </w:ins>
      <w:ins w:id="22" w:author="Humayra" w:date="2017-07-10T11:48:00Z">
        <w:del w:id="23" w:author="Judy Cannon" w:date="2017-07-14T15:50:00Z">
          <w:r w:rsidR="00023D0B" w:rsidDel="002536BC">
            <w:delText xml:space="preserve"> </w:delText>
          </w:r>
        </w:del>
      </w:ins>
      <w:ins w:id="24" w:author="Humayra" w:date="2017-07-10T11:49:00Z">
        <w:del w:id="25" w:author="Judy Cannon" w:date="2017-07-14T15:50:00Z">
          <w:r w:rsidR="00EE7401" w:rsidDel="002536BC">
            <w:delText xml:space="preserve">and bacteria and </w:delText>
          </w:r>
        </w:del>
      </w:ins>
      <w:ins w:id="26" w:author="Humayra" w:date="2017-07-10T11:57:00Z">
        <w:del w:id="27" w:author="Judy Cannon" w:date="2017-07-14T15:50:00Z">
          <w:r w:rsidR="00EE7401" w:rsidDel="002536BC">
            <w:delText>get rid of the</w:delText>
          </w:r>
        </w:del>
      </w:ins>
      <w:ins w:id="28" w:author="Humayra" w:date="2017-07-10T11:58:00Z">
        <w:del w:id="29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30" w:author="Humayra" w:date="2017-07-10T12:00:00Z">
        <w:r w:rsidR="00EE7401">
          <w:t>ogenic</w:t>
        </w:r>
      </w:ins>
      <w:ins w:id="31" w:author="Humayra" w:date="2017-07-10T11:57:00Z">
        <w:r w:rsidR="00EE7401">
          <w:t xml:space="preserve"> infections</w:t>
        </w:r>
        <w:del w:id="32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33" w:author="Humayra" w:date="2017-07-10T12:01:00Z">
        <w:r w:rsidR="00EE7401">
          <w:t xml:space="preserve"> </w:t>
        </w:r>
      </w:ins>
      <w:ins w:id="34" w:author="Judy Cannon" w:date="2017-07-14T15:50:00Z">
        <w:r w:rsidR="002536BC">
          <w:t xml:space="preserve">To activate, </w:t>
        </w:r>
      </w:ins>
      <w:ins w:id="35" w:author="Humayra" w:date="2017-07-10T11:57:00Z">
        <w:del w:id="36" w:author="George Matthew Fricke" w:date="2017-07-10T13:07:00Z">
          <w:r w:rsidR="00EE7401" w:rsidDel="00F84142">
            <w:delText>To become</w:delText>
          </w:r>
        </w:del>
      </w:ins>
      <w:ins w:id="37" w:author="Humayra" w:date="2017-07-10T11:59:00Z">
        <w:del w:id="38" w:author="George Matthew Fricke" w:date="2017-07-10T13:07:00Z">
          <w:r w:rsidR="00EE7401" w:rsidDel="00F84142">
            <w:delText xml:space="preserve"> activated for fighting</w:delText>
          </w:r>
        </w:del>
      </w:ins>
      <w:ins w:id="39" w:author="Humayra" w:date="2017-07-10T12:00:00Z">
        <w:del w:id="40" w:author="George Matthew Fricke" w:date="2017-07-10T13:07:00Z">
          <w:r w:rsidR="00EE7401" w:rsidDel="00F84142">
            <w:delText xml:space="preserve"> </w:delText>
          </w:r>
        </w:del>
      </w:ins>
      <w:ins w:id="41" w:author="Humayra" w:date="2017-07-10T12:01:00Z">
        <w:del w:id="42" w:author="George Matthew Fricke" w:date="2017-07-10T13:07:00Z">
          <w:r w:rsidR="00EE7401" w:rsidDel="00F84142">
            <w:delText>off pathogens</w:delText>
          </w:r>
        </w:del>
      </w:ins>
      <w:ins w:id="43" w:author="Humayra" w:date="2017-07-10T11:59:00Z">
        <w:del w:id="44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45" w:author="George Matthew Fricke" w:date="2017-07-10T13:07:00Z">
        <w:del w:id="46" w:author="Judy Cannon" w:date="2017-07-14T15:50:00Z">
          <w:r w:rsidR="00F84142" w:rsidDel="002536BC">
            <w:delText xml:space="preserve">other </w:delText>
          </w:r>
        </w:del>
      </w:ins>
      <w:ins w:id="47" w:author="Humayra" w:date="2017-07-10T11:59:00Z">
        <w:del w:id="48" w:author="Judy Cannon" w:date="2017-07-14T15:50:00Z">
          <w:r w:rsidR="00EE7401" w:rsidDel="002536BC">
            <w:delText>with other immune cell</w:delText>
          </w:r>
        </w:del>
      </w:ins>
      <w:ins w:id="49" w:author="Humayra" w:date="2017-07-10T12:01:00Z">
        <w:del w:id="50" w:author="Judy Cannon" w:date="2017-07-14T15:50:00Z">
          <w:r w:rsidR="00EE7401" w:rsidDel="002536BC">
            <w:delText>s</w:delText>
          </w:r>
        </w:del>
      </w:ins>
      <w:ins w:id="51" w:author="Judy Cannon" w:date="2017-07-14T15:50:00Z">
        <w:r w:rsidR="002536BC">
          <w:t xml:space="preserve">dendritic cells </w:t>
        </w:r>
      </w:ins>
      <w:ins w:id="52" w:author="Judy Cannon" w:date="2017-07-14T15:53:00Z">
        <w:r w:rsidR="002536BC">
          <w:t xml:space="preserve">(DCs) </w:t>
        </w:r>
      </w:ins>
      <w:ins w:id="53" w:author="Judy Cannon" w:date="2017-07-14T15:50:00Z">
        <w:r w:rsidR="002536BC">
          <w:t>bearing cognate antigen</w:t>
        </w:r>
      </w:ins>
      <w:ins w:id="54" w:author="Humayra" w:date="2017-07-10T11:56:00Z">
        <w:r w:rsidR="00EE7401">
          <w:t xml:space="preserve"> </w:t>
        </w:r>
      </w:ins>
      <w:ins w:id="55" w:author="Humayra" w:date="2017-07-10T12:01:00Z">
        <w:r w:rsidR="00EE7401">
          <w:t>in lymph nodes</w:t>
        </w:r>
      </w:ins>
      <w:ins w:id="56" w:author="Judy Cannon" w:date="2017-07-14T15:55:00Z">
        <w:r w:rsidR="002536BC">
          <w:t xml:space="preserve"> (LNs)</w:t>
        </w:r>
      </w:ins>
      <w:ins w:id="57" w:author="Humayra Tasnim Priyanka" w:date="2017-07-19T09:14:00Z">
        <w:r w:rsidR="00C229BF">
          <w:t xml:space="preserve">. </w:t>
        </w:r>
      </w:ins>
      <w:ins w:id="58" w:author="Judy Cannon" w:date="2017-07-14T15:51:00Z">
        <w:del w:id="59" w:author="Humayra Tasnim Priyanka" w:date="2017-07-19T09:14:00Z">
          <w:r w:rsidR="002536BC" w:rsidDel="00C229BF">
            <w:delText xml:space="preserve">, and </w:delText>
          </w:r>
        </w:del>
      </w:ins>
      <w:ins w:id="60" w:author="Humayra Tasnim Priyanka" w:date="2017-07-19T09:14:00Z">
        <w:r w:rsidR="00C229BF">
          <w:t>S</w:t>
        </w:r>
      </w:ins>
      <w:ins w:id="61" w:author="Judy Cannon" w:date="2017-07-14T15:51:00Z">
        <w:del w:id="62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63"/>
      <w:ins w:id="64" w:author="Humayra Tasnim Priyanka" w:date="2017-07-19T09:15:00Z">
        <w:r w:rsidR="00C229BF">
          <w:t>co</w:t>
        </w:r>
      </w:ins>
      <w:ins w:id="65" w:author="Judy Cannon" w:date="2017-07-14T15:51:00Z">
        <w:r w:rsidR="002536BC">
          <w:t>localization</w:t>
        </w:r>
      </w:ins>
      <w:ins w:id="66" w:author="Humayra Tasnim Priyanka" w:date="2017-07-19T09:15:00Z">
        <w:r w:rsidR="00C229BF">
          <w:t xml:space="preserve"> </w:t>
        </w:r>
      </w:ins>
      <w:commentRangeEnd w:id="63"/>
      <w:ins w:id="67" w:author="Humayra Tasnim Priyanka" w:date="2017-07-19T09:18:00Z">
        <w:r w:rsidR="00C229BF">
          <w:rPr>
            <w:rStyle w:val="CommentReference"/>
          </w:rPr>
          <w:commentReference w:id="63"/>
        </w:r>
      </w:ins>
      <w:ins w:id="68" w:author="Humayra Tasnim Priyanka" w:date="2017-07-19T09:15:00Z">
        <w:r w:rsidR="00C229BF">
          <w:t>with other cell types</w:t>
        </w:r>
      </w:ins>
      <w:ins w:id="69" w:author="Judy Cannon" w:date="2017-07-14T15:51:00Z">
        <w:r w:rsidR="002536BC">
          <w:t xml:space="preserve"> may facilitate T cell-DC interaction</w:t>
        </w:r>
      </w:ins>
      <w:ins w:id="70" w:author="George Matthew Fricke" w:date="2017-07-10T13:07:00Z">
        <w:del w:id="71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72" w:author="Humayra" w:date="2017-07-10T12:02:00Z">
        <w:r w:rsidR="00EE7401">
          <w:t xml:space="preserve">. </w:t>
        </w:r>
      </w:ins>
      <w:ins w:id="73" w:author="Judy Cannon" w:date="2017-07-14T15:54:00Z">
        <w:r w:rsidR="002536BC">
          <w:t xml:space="preserve">Our work previously demonstrated that there are </w:t>
        </w:r>
      </w:ins>
      <w:ins w:id="74" w:author="Judy Cannon" w:date="2017-07-14T15:55:00Z">
        <w:r w:rsidR="002536BC">
          <w:t>“hotspots” in LNs that can induce differential T cell motion, h</w:t>
        </w:r>
      </w:ins>
      <w:ins w:id="75" w:author="Judy Cannon" w:date="2017-07-14T15:52:00Z">
        <w:r w:rsidR="002536BC">
          <w:t>owever, m</w:t>
        </w:r>
      </w:ins>
      <w:ins w:id="76" w:author="Judy Cannon" w:date="2017-07-14T15:51:00Z">
        <w:r w:rsidR="002536BC">
          <w:t xml:space="preserve">ovement of T cells in </w:t>
        </w:r>
      </w:ins>
      <w:ins w:id="77" w:author="Judy Cannon" w:date="2017-07-14T15:55:00Z">
        <w:r w:rsidR="002536BC">
          <w:t>LNs</w:t>
        </w:r>
      </w:ins>
      <w:ins w:id="78" w:author="Judy Cannon" w:date="2017-07-14T15:51:00Z">
        <w:r w:rsidR="002536BC">
          <w:t xml:space="preserve"> </w:t>
        </w:r>
      </w:ins>
      <w:ins w:id="79" w:author="Judy Cannon" w:date="2017-07-14T15:52:00Z">
        <w:r w:rsidR="002536BC">
          <w:t>may involve other cells types and structur</w:t>
        </w:r>
      </w:ins>
      <w:ins w:id="80" w:author="Judy Cannon" w:date="2017-07-14T15:53:00Z">
        <w:r w:rsidR="002536BC">
          <w:t xml:space="preserve">es in the </w:t>
        </w:r>
      </w:ins>
      <w:ins w:id="81" w:author="Judy Cannon" w:date="2017-07-14T15:56:00Z">
        <w:r w:rsidR="002536BC">
          <w:t>LNs</w:t>
        </w:r>
      </w:ins>
      <w:ins w:id="82" w:author="Judy Cannon" w:date="2017-07-14T15:53:00Z">
        <w:r w:rsidR="002536BC">
          <w:t xml:space="preserve">, including T cell crawling along fibroblastic reticular cells (FRCs) as well as entry points from high endothelial venules (HEVs). </w:t>
        </w:r>
      </w:ins>
      <w:ins w:id="83" w:author="Humayra" w:date="2017-07-10T10:25:00Z">
        <w:r w:rsidR="00AA753E">
          <w:t xml:space="preserve">Here we </w:t>
        </w:r>
      </w:ins>
      <w:ins w:id="84" w:author="Judy Cannon" w:date="2017-07-14T15:54:00Z">
        <w:r w:rsidR="002536BC">
          <w:t xml:space="preserve">use novel computational methods to </w:t>
        </w:r>
      </w:ins>
      <w:ins w:id="85" w:author="Judy Cannon" w:date="2017-07-14T16:02:00Z">
        <w:r w:rsidR="004132D7">
          <w:t>determine</w:t>
        </w:r>
      </w:ins>
      <w:ins w:id="86" w:author="Judy Cannon" w:date="2017-07-14T15:54:00Z">
        <w:r w:rsidR="002536BC">
          <w:t xml:space="preserve"> whether T cell motility is influenced by DCs, FRCs, and/or HEVs. </w:t>
        </w:r>
      </w:ins>
      <w:ins w:id="87" w:author="Judy Cannon" w:date="2017-07-14T15:56:00Z">
        <w:r w:rsidR="002536BC">
          <w:t>We apply mutual information analysis to determine whether T cell</w:t>
        </w:r>
      </w:ins>
      <w:ins w:id="88" w:author="Humayra Tasnim Priyanka" w:date="2017-07-19T09:16:00Z">
        <w:r w:rsidR="00C229BF">
          <w:t>s are</w:t>
        </w:r>
      </w:ins>
      <w:ins w:id="89" w:author="Judy Cannon" w:date="2017-07-14T15:56:00Z">
        <w:r w:rsidR="002536BC">
          <w:t xml:space="preserve"> </w:t>
        </w:r>
      </w:ins>
      <w:ins w:id="90" w:author="Humayra Tasnim Priyanka" w:date="2017-07-19T09:16:00Z">
        <w:r w:rsidR="00C229BF">
          <w:t>co</w:t>
        </w:r>
      </w:ins>
      <w:ins w:id="91" w:author="Judy Cannon" w:date="2017-07-14T15:56:00Z">
        <w:r w:rsidR="002536BC">
          <w:t>localiz</w:t>
        </w:r>
      </w:ins>
      <w:ins w:id="92" w:author="Humayra Tasnim Priyanka" w:date="2017-07-19T09:16:00Z">
        <w:r w:rsidR="00C229BF">
          <w:t>ed</w:t>
        </w:r>
      </w:ins>
      <w:ins w:id="93" w:author="Judy Cannon" w:date="2017-07-14T15:56:00Z">
        <w:del w:id="94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95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96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97" w:author="Judy Cannon" w:date="2017-07-14T16:03:00Z">
        <w:r w:rsidR="00E44FE2">
          <w:t xml:space="preserve">motility </w:t>
        </w:r>
      </w:ins>
      <w:ins w:id="98" w:author="Judy Cannon" w:date="2017-07-14T16:04:00Z">
        <w:r w:rsidR="00E44FE2">
          <w:t>chemokine receptor</w:t>
        </w:r>
      </w:ins>
      <w:ins w:id="99" w:author="Judy Cannon" w:date="2017-07-14T15:57:00Z">
        <w:r w:rsidR="002536BC">
          <w:t>, CCR7, affect</w:t>
        </w:r>
      </w:ins>
      <w:ins w:id="100" w:author="Judy Cannon" w:date="2017-07-14T16:04:00Z">
        <w:r w:rsidR="00E44FE2">
          <w:t>s</w:t>
        </w:r>
      </w:ins>
      <w:ins w:id="101" w:author="Judy Cannon" w:date="2017-07-14T15:57:00Z">
        <w:r w:rsidR="002536BC">
          <w:t xml:space="preserve"> T cell </w:t>
        </w:r>
      </w:ins>
      <w:ins w:id="102" w:author="Humayra Tasnim Priyanka" w:date="2017-07-19T09:16:00Z">
        <w:r w:rsidR="00C229BF">
          <w:t>co</w:t>
        </w:r>
      </w:ins>
      <w:ins w:id="103" w:author="Judy Cannon" w:date="2017-07-14T15:57:00Z">
        <w:r w:rsidR="002536BC">
          <w:t xml:space="preserve">localization and motility in LN hotspots. </w:t>
        </w:r>
      </w:ins>
      <w:ins w:id="104" w:author="Humayra" w:date="2017-07-09T23:21:00Z">
        <w:del w:id="105" w:author="George Matthew Fricke" w:date="2017-07-10T13:07:00Z">
          <w:r w:rsidR="00AA753E" w:rsidDel="00F84142">
            <w:delText xml:space="preserve">present the </w:delText>
          </w:r>
        </w:del>
        <w:del w:id="106" w:author="Judy Cannon" w:date="2017-07-14T15:58:00Z">
          <w:r w:rsidR="00AA753E" w:rsidDel="002536BC">
            <w:delText>illustrat</w:delText>
          </w:r>
        </w:del>
      </w:ins>
      <w:ins w:id="107" w:author="George Matthew Fricke" w:date="2017-07-10T13:08:00Z">
        <w:del w:id="108" w:author="Judy Cannon" w:date="2017-07-14T15:58:00Z">
          <w:r w:rsidR="00F84142" w:rsidDel="002536BC">
            <w:delText>e</w:delText>
          </w:r>
        </w:del>
      </w:ins>
      <w:ins w:id="109" w:author="Humayra" w:date="2017-07-09T23:21:00Z">
        <w:del w:id="110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11" w:author="Humayra" w:date="2017-07-09T23:24:00Z">
        <w:del w:id="112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13" w:author="Humayra" w:date="2017-07-10T10:36:00Z">
        <w:del w:id="114" w:author="Judy Cannon" w:date="2017-07-14T15:58:00Z">
          <w:r w:rsidR="00AA753E" w:rsidDel="002536BC">
            <w:delText xml:space="preserve"> (DC)</w:delText>
          </w:r>
        </w:del>
      </w:ins>
      <w:ins w:id="115" w:author="Humayra" w:date="2017-07-09T23:24:00Z">
        <w:del w:id="116" w:author="Judy Cannon" w:date="2017-07-14T15:58:00Z">
          <w:r w:rsidR="002109AC" w:rsidDel="002536BC">
            <w:delText xml:space="preserve">, </w:delText>
          </w:r>
        </w:del>
      </w:ins>
      <w:ins w:id="117" w:author="Humayra" w:date="2017-07-10T10:28:00Z">
        <w:del w:id="118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19" w:author="Humayra" w:date="2017-07-09T23:24:00Z">
        <w:del w:id="120" w:author="Judy Cannon" w:date="2017-07-14T15:58:00Z">
          <w:r w:rsidR="002109AC" w:rsidDel="002536BC">
            <w:delText xml:space="preserve"> a</w:delText>
          </w:r>
        </w:del>
      </w:ins>
      <w:ins w:id="121" w:author="Humayra" w:date="2017-07-09T23:22:00Z">
        <w:del w:id="122" w:author="Judy Cannon" w:date="2017-07-14T15:58:00Z">
          <w:r w:rsidR="002109AC" w:rsidDel="002536BC">
            <w:delText xml:space="preserve">nd </w:delText>
          </w:r>
        </w:del>
      </w:ins>
      <w:ins w:id="123" w:author="Humayra" w:date="2017-07-10T10:30:00Z">
        <w:del w:id="124" w:author="Judy Cannon" w:date="2017-07-14T15:58:00Z">
          <w:r w:rsidR="00AA753E" w:rsidDel="002536BC">
            <w:delText xml:space="preserve">High </w:delText>
          </w:r>
        </w:del>
      </w:ins>
      <w:ins w:id="125" w:author="Humayra" w:date="2017-07-10T10:36:00Z">
        <w:del w:id="126" w:author="Judy Cannon" w:date="2017-07-14T15:58:00Z">
          <w:r w:rsidR="00AA753E" w:rsidDel="002536BC">
            <w:delText>E</w:delText>
          </w:r>
        </w:del>
      </w:ins>
      <w:ins w:id="127" w:author="Humayra" w:date="2017-07-10T10:30:00Z">
        <w:del w:id="128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129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130" w:author="Humayra" w:date="2017-07-09T23:22:00Z">
        <w:del w:id="131" w:author="Judy Cannon" w:date="2017-07-14T15:58:00Z">
          <w:r w:rsidR="002109AC" w:rsidDel="002536BC">
            <w:delText xml:space="preserve"> blood </w:delText>
          </w:r>
        </w:del>
      </w:ins>
      <w:ins w:id="132" w:author="Humayra" w:date="2017-07-09T23:25:00Z">
        <w:del w:id="133" w:author="Judy Cannon" w:date="2017-07-14T15:58:00Z">
          <w:r w:rsidR="00AA753E" w:rsidDel="002536BC">
            <w:delText>vessels.</w:delText>
          </w:r>
        </w:del>
      </w:ins>
      <w:ins w:id="134" w:author="Humayra" w:date="2017-07-10T12:09:00Z">
        <w:del w:id="135" w:author="Judy Cannon" w:date="2017-07-14T15:58:00Z">
          <w:r w:rsidR="00426D95" w:rsidDel="002536BC">
            <w:delText xml:space="preserve"> </w:delText>
          </w:r>
        </w:del>
      </w:ins>
      <w:ins w:id="136" w:author="Humayra" w:date="2017-07-10T12:19:00Z">
        <w:del w:id="137" w:author="Judy Cannon" w:date="2017-07-14T15:58:00Z">
          <w:r w:rsidR="002B10E5" w:rsidDel="002536BC">
            <w:delText>We try to measure how</w:delText>
          </w:r>
        </w:del>
      </w:ins>
      <w:ins w:id="138" w:author="Humayra" w:date="2017-07-10T12:34:00Z">
        <w:del w:id="139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140" w:author="Humayra" w:date="2017-07-10T12:38:00Z">
        <w:del w:id="141" w:author="Judy Cannon" w:date="2017-07-14T15:58:00Z">
          <w:r w:rsidR="002B10E5" w:rsidDel="002536BC">
            <w:delText>s</w:delText>
          </w:r>
        </w:del>
      </w:ins>
      <w:ins w:id="142" w:author="George Matthew Fricke" w:date="2017-07-10T13:08:00Z">
        <w:del w:id="143" w:author="Judy Cannon" w:date="2017-07-14T15:58:00Z">
          <w:r w:rsidR="00F84142" w:rsidDel="002536BC">
            <w:delText xml:space="preserve">. </w:delText>
          </w:r>
        </w:del>
      </w:ins>
      <w:ins w:id="144" w:author="Humayra" w:date="2017-07-10T12:34:00Z">
        <w:del w:id="145" w:author="Judy Cannon" w:date="2017-07-14T15:58:00Z">
          <w:r w:rsidR="002B10E5" w:rsidDel="002536BC">
            <w:delText>as t</w:delText>
          </w:r>
        </w:del>
      </w:ins>
      <w:ins w:id="146" w:author="George Matthew Fricke" w:date="2017-07-10T13:08:00Z">
        <w:del w:id="147" w:author="Judy Cannon" w:date="2017-07-14T15:58:00Z">
          <w:r w:rsidR="00F84142" w:rsidDel="002536BC">
            <w:delText>T</w:delText>
          </w:r>
        </w:del>
      </w:ins>
      <w:ins w:id="148" w:author="Humayra" w:date="2017-07-10T12:34:00Z">
        <w:del w:id="149" w:author="Judy Cannon" w:date="2017-07-14T15:58:00Z">
          <w:r w:rsidR="002B10E5" w:rsidDel="002536BC">
            <w:delText xml:space="preserve">his </w:delText>
          </w:r>
        </w:del>
      </w:ins>
      <w:ins w:id="150" w:author="Humayra" w:date="2017-07-10T12:35:00Z">
        <w:del w:id="151" w:author="Judy Cannon" w:date="2017-07-14T15:58:00Z">
          <w:r w:rsidR="002B10E5" w:rsidDel="002536BC">
            <w:delText xml:space="preserve">relationship might be vital to </w:delText>
          </w:r>
        </w:del>
      </w:ins>
      <w:ins w:id="152" w:author="Humayra" w:date="2017-07-10T12:39:00Z">
        <w:del w:id="153" w:author="Judy Cannon" w:date="2017-07-14T15:58:00Z">
          <w:r w:rsidR="002B10E5" w:rsidDel="002536BC">
            <w:delText>deduce what quickens the procedure</w:delText>
          </w:r>
        </w:del>
      </w:ins>
      <w:ins w:id="154" w:author="George Matthew Fricke" w:date="2017-07-10T13:09:00Z">
        <w:del w:id="155" w:author="Judy Cannon" w:date="2017-07-14T15:58:00Z">
          <w:r w:rsidR="00F84142" w:rsidDel="002536BC">
            <w:delText>governs</w:delText>
          </w:r>
        </w:del>
      </w:ins>
      <w:ins w:id="156" w:author="Humayra" w:date="2017-07-10T12:39:00Z">
        <w:del w:id="157" w:author="Judy Cannon" w:date="2017-07-14T15:58:00Z">
          <w:r w:rsidR="002B10E5" w:rsidDel="002536BC">
            <w:delText xml:space="preserve"> to</w:delText>
          </w:r>
        </w:del>
      </w:ins>
      <w:ins w:id="158" w:author="Humayra" w:date="2017-07-10T12:40:00Z">
        <w:del w:id="159" w:author="Judy Cannon" w:date="2017-07-14T15:58:00Z">
          <w:r w:rsidR="002B10E5" w:rsidDel="002536BC">
            <w:delText xml:space="preserve"> T cell activation.</w:delText>
          </w:r>
        </w:del>
      </w:ins>
      <w:ins w:id="160" w:author="Humayra" w:date="2017-07-10T12:39:00Z">
        <w:del w:id="161" w:author="Judy Cannon" w:date="2017-07-14T15:58:00Z">
          <w:r w:rsidR="002B10E5" w:rsidDel="002536BC">
            <w:delText xml:space="preserve"> </w:delText>
          </w:r>
        </w:del>
      </w:ins>
      <w:ins w:id="162" w:author="Humayra" w:date="2017-07-09T23:25:00Z">
        <w:del w:id="163" w:author="Judy Cannon" w:date="2017-07-14T15:58:00Z">
          <w:r w:rsidR="00AA753E" w:rsidDel="002536BC">
            <w:delText xml:space="preserve">We </w:delText>
          </w:r>
        </w:del>
      </w:ins>
      <w:ins w:id="164" w:author="Humayra" w:date="2017-07-10T10:32:00Z">
        <w:del w:id="165" w:author="Judy Cannon" w:date="2017-07-14T15:58:00Z">
          <w:r w:rsidR="00AA753E" w:rsidDel="002536BC">
            <w:delText>evaluate</w:delText>
          </w:r>
        </w:del>
      </w:ins>
      <w:ins w:id="166" w:author="Humayra" w:date="2017-07-09T23:25:00Z">
        <w:del w:id="167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168" w:author="Humayra" w:date="2017-07-09T23:32:00Z">
        <w:del w:id="169" w:author="Judy Cannon" w:date="2017-07-14T15:58:00Z">
          <w:r w:rsidR="00AA753E" w:rsidDel="002536BC">
            <w:delText xml:space="preserve"> techniques: </w:delText>
          </w:r>
        </w:del>
      </w:ins>
      <w:ins w:id="170" w:author="George Matthew Fricke" w:date="2017-07-10T13:09:00Z">
        <w:del w:id="171" w:author="Judy Cannon" w:date="2017-07-14T15:58:00Z">
          <w:r w:rsidR="00F84142" w:rsidRPr="00F84142" w:rsidDel="002536BC">
            <w:rPr>
              <w:i/>
              <w:rPrChange w:id="172" w:author="George Matthew Fricke" w:date="2017-07-10T13:09:00Z">
                <w:rPr/>
              </w:rPrChange>
            </w:rPr>
            <w:delText>h</w:delText>
          </w:r>
        </w:del>
      </w:ins>
      <w:ins w:id="173" w:author="Humayra" w:date="2017-07-09T23:32:00Z">
        <w:del w:id="174" w:author="Judy Cannon" w:date="2017-07-14T15:58:00Z">
          <w:r w:rsidR="00AA753E" w:rsidRPr="00F84142" w:rsidDel="002536BC">
            <w:rPr>
              <w:i/>
              <w:rPrChange w:id="175" w:author="George Matthew Fricke" w:date="2017-07-10T13:09:00Z">
                <w:rPr/>
              </w:rPrChange>
            </w:rPr>
            <w:delText xml:space="preserve">Hotspot </w:delText>
          </w:r>
        </w:del>
      </w:ins>
      <w:ins w:id="176" w:author="George Matthew Fricke" w:date="2017-07-10T13:09:00Z">
        <w:del w:id="177" w:author="Judy Cannon" w:date="2017-07-14T15:58:00Z">
          <w:r w:rsidR="00F84142" w:rsidRPr="00F84142" w:rsidDel="002536BC">
            <w:rPr>
              <w:i/>
              <w:rPrChange w:id="178" w:author="George Matthew Fricke" w:date="2017-07-10T13:09:00Z">
                <w:rPr/>
              </w:rPrChange>
            </w:rPr>
            <w:delText>a</w:delText>
          </w:r>
        </w:del>
      </w:ins>
      <w:ins w:id="179" w:author="Humayra" w:date="2017-07-09T23:32:00Z">
        <w:del w:id="180" w:author="Judy Cannon" w:date="2017-07-14T15:58:00Z">
          <w:r w:rsidR="00AA753E" w:rsidRPr="00F84142" w:rsidDel="002536BC">
            <w:rPr>
              <w:i/>
              <w:rPrChange w:id="181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182" w:author="George Matthew Fricke" w:date="2017-07-10T13:09:00Z">
                <w:rPr/>
              </w:rPrChange>
            </w:rPr>
            <w:delText>M</w:delText>
          </w:r>
        </w:del>
      </w:ins>
      <w:ins w:id="183" w:author="George Matthew Fricke" w:date="2017-07-10T13:09:00Z">
        <w:del w:id="184" w:author="Judy Cannon" w:date="2017-07-14T15:58:00Z">
          <w:r w:rsidR="00F84142" w:rsidRPr="00F84142" w:rsidDel="002536BC">
            <w:rPr>
              <w:i/>
              <w:rPrChange w:id="185" w:author="George Matthew Fricke" w:date="2017-07-10T13:09:00Z">
                <w:rPr/>
              </w:rPrChange>
            </w:rPr>
            <w:delText>m</w:delText>
          </w:r>
        </w:del>
      </w:ins>
      <w:ins w:id="186" w:author="Humayra" w:date="2017-07-09T23:32:00Z">
        <w:del w:id="187" w:author="Judy Cannon" w:date="2017-07-14T15:58:00Z">
          <w:r w:rsidR="00AA753E" w:rsidRPr="00F84142" w:rsidDel="002536BC">
            <w:rPr>
              <w:i/>
              <w:rPrChange w:id="188" w:author="George Matthew Fricke" w:date="2017-07-10T13:09:00Z">
                <w:rPr/>
              </w:rPrChange>
            </w:rPr>
            <w:delText xml:space="preserve">utual </w:delText>
          </w:r>
        </w:del>
      </w:ins>
      <w:ins w:id="189" w:author="George Matthew Fricke" w:date="2017-07-10T13:09:00Z">
        <w:del w:id="190" w:author="Judy Cannon" w:date="2017-07-14T15:58:00Z">
          <w:r w:rsidR="00F84142" w:rsidDel="002536BC">
            <w:rPr>
              <w:i/>
            </w:rPr>
            <w:delText>i</w:delText>
          </w:r>
        </w:del>
      </w:ins>
      <w:ins w:id="191" w:author="Humayra" w:date="2017-07-09T23:32:00Z">
        <w:del w:id="192" w:author="Judy Cannon" w:date="2017-07-14T15:58:00Z">
          <w:r w:rsidR="00AA753E" w:rsidRPr="00F84142" w:rsidDel="002536BC">
            <w:rPr>
              <w:i/>
              <w:rPrChange w:id="193" w:author="George Matthew Fricke" w:date="2017-07-10T13:09:00Z">
                <w:rPr/>
              </w:rPrChange>
            </w:rPr>
            <w:delText>Information</w:delText>
          </w:r>
        </w:del>
      </w:ins>
      <w:ins w:id="194" w:author="Humayra" w:date="2017-07-10T10:32:00Z">
        <w:del w:id="195" w:author="Judy Cannon" w:date="2017-07-14T15:58:00Z">
          <w:r w:rsidR="00AA753E" w:rsidRPr="00F84142" w:rsidDel="002536BC">
            <w:rPr>
              <w:i/>
              <w:rPrChange w:id="196" w:author="George Matthew Fricke" w:date="2017-07-10T13:09:00Z">
                <w:rPr/>
              </w:rPrChange>
            </w:rPr>
            <w:delText xml:space="preserve"> </w:delText>
          </w:r>
        </w:del>
      </w:ins>
      <w:ins w:id="197" w:author="George Matthew Fricke" w:date="2017-07-10T13:09:00Z">
        <w:del w:id="198" w:author="Judy Cannon" w:date="2017-07-14T15:58:00Z">
          <w:r w:rsidR="00F84142" w:rsidDel="002536BC">
            <w:rPr>
              <w:i/>
            </w:rPr>
            <w:delText>a</w:delText>
          </w:r>
        </w:del>
      </w:ins>
      <w:ins w:id="199" w:author="Humayra" w:date="2017-07-10T10:32:00Z">
        <w:del w:id="200" w:author="Judy Cannon" w:date="2017-07-14T15:58:00Z">
          <w:r w:rsidR="00AA753E" w:rsidRPr="00F84142" w:rsidDel="002536BC">
            <w:rPr>
              <w:i/>
              <w:rPrChange w:id="201" w:author="George Matthew Fricke" w:date="2017-07-10T13:09:00Z">
                <w:rPr/>
              </w:rPrChange>
            </w:rPr>
            <w:delText>Analysis</w:delText>
          </w:r>
        </w:del>
      </w:ins>
      <w:ins w:id="202" w:author="Humayra" w:date="2017-07-09T23:32:00Z">
        <w:del w:id="203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04" w:author="George Matthew Fricke" w:date="2017-07-10T13:10:00Z">
        <w:del w:id="205" w:author="Judy Cannon" w:date="2017-07-14T15:58:00Z">
          <w:r w:rsidR="00F84142" w:rsidDel="002536BC">
            <w:delText>d</w:delText>
          </w:r>
        </w:del>
      </w:ins>
      <w:ins w:id="206" w:author="Humayra" w:date="2017-07-09T23:32:00Z">
        <w:del w:id="207" w:author="Judy Cannon" w:date="2017-07-14T15:58:00Z">
          <w:r w:rsidR="002109AC" w:rsidDel="002536BC">
            <w:delText>Distance</w:delText>
          </w:r>
        </w:del>
      </w:ins>
      <w:ins w:id="208" w:author="Humayra" w:date="2017-07-10T10:36:00Z">
        <w:del w:id="209" w:author="Judy Cannon" w:date="2017-07-14T15:58:00Z">
          <w:r w:rsidR="00AA753E" w:rsidDel="002536BC">
            <w:delText xml:space="preserve"> </w:delText>
          </w:r>
        </w:del>
      </w:ins>
      <w:ins w:id="210" w:author="George Matthew Fricke" w:date="2017-07-10T13:10:00Z">
        <w:del w:id="211" w:author="Judy Cannon" w:date="2017-07-14T15:58:00Z">
          <w:r w:rsidR="00F84142" w:rsidDel="002536BC">
            <w:delText>c</w:delText>
          </w:r>
        </w:del>
      </w:ins>
      <w:ins w:id="212" w:author="Humayra" w:date="2017-07-10T10:36:00Z">
        <w:del w:id="213" w:author="Judy Cannon" w:date="2017-07-14T15:58:00Z">
          <w:r w:rsidR="00AA753E" w:rsidDel="002536BC">
            <w:delText>Calculation of T-DC cells</w:delText>
          </w:r>
        </w:del>
      </w:ins>
      <w:ins w:id="214" w:author="Humayra" w:date="2017-07-09T23:32:00Z">
        <w:del w:id="215" w:author="Judy Cannon" w:date="2017-07-14T15:58:00Z">
          <w:r w:rsidR="002109AC" w:rsidDel="002536BC">
            <w:delText xml:space="preserve">. </w:delText>
          </w:r>
        </w:del>
      </w:ins>
      <w:ins w:id="216" w:author="Humayra" w:date="2017-07-09T23:33:00Z">
        <w:del w:id="217" w:author="Judy Cannon" w:date="2017-07-14T15:58:00Z">
          <w:r w:rsidR="00DA7A09" w:rsidDel="002536BC">
            <w:delText>We</w:delText>
          </w:r>
        </w:del>
      </w:ins>
      <w:ins w:id="218" w:author="Humayra" w:date="2017-07-09T23:44:00Z">
        <w:del w:id="219" w:author="Judy Cannon" w:date="2017-07-14T15:58:00Z">
          <w:r w:rsidR="00C97644" w:rsidDel="002536BC">
            <w:delText xml:space="preserve"> </w:delText>
          </w:r>
        </w:del>
      </w:ins>
      <w:ins w:id="220" w:author="Humayra" w:date="2017-07-10T10:47:00Z">
        <w:del w:id="221" w:author="Judy Cannon" w:date="2017-07-14T15:58:00Z">
          <w:r w:rsidR="00D648AC" w:rsidDel="002536BC">
            <w:delText xml:space="preserve">demonstrate computational analysis that </w:delText>
          </w:r>
        </w:del>
      </w:ins>
      <w:ins w:id="222" w:author="Humayra" w:date="2017-07-09T23:41:00Z">
        <w:del w:id="223" w:author="Judy Cannon" w:date="2017-07-14T15:58:00Z">
          <w:r w:rsidR="00951931" w:rsidDel="002536BC">
            <w:delText>mathematically</w:delText>
          </w:r>
        </w:del>
      </w:ins>
      <w:ins w:id="224" w:author="Humayra" w:date="2017-07-09T23:33:00Z">
        <w:del w:id="225" w:author="Judy Cannon" w:date="2017-07-14T15:58:00Z">
          <w:r w:rsidR="00D648AC" w:rsidDel="002536BC">
            <w:delText xml:space="preserve"> measure</w:delText>
          </w:r>
        </w:del>
      </w:ins>
      <w:ins w:id="226" w:author="George Matthew Fricke" w:date="2017-07-10T13:10:00Z">
        <w:del w:id="227" w:author="Judy Cannon" w:date="2017-07-14T15:58:00Z">
          <w:r w:rsidR="00F84142" w:rsidDel="002536BC">
            <w:delText>s</w:delText>
          </w:r>
        </w:del>
      </w:ins>
      <w:ins w:id="228" w:author="Humayra" w:date="2017-07-09T23:33:00Z">
        <w:del w:id="229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230" w:author="Humayra" w:date="2017-07-09T23:34:00Z">
        <w:del w:id="231" w:author="Judy Cannon" w:date="2017-07-14T15:58:00Z">
          <w:r w:rsidR="00DA7A09" w:rsidDel="002536BC">
            <w:delText xml:space="preserve">. We </w:delText>
          </w:r>
        </w:del>
      </w:ins>
      <w:ins w:id="232" w:author="Humayra" w:date="2017-07-09T23:36:00Z">
        <w:del w:id="233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234"/>
          <w:r w:rsidR="00DA7A09" w:rsidDel="002536BC">
            <w:delText>mechanis</w:delText>
          </w:r>
        </w:del>
      </w:ins>
      <w:commentRangeEnd w:id="234"/>
      <w:ins w:id="235" w:author="Humayra" w:date="2017-07-09T23:38:00Z">
        <w:del w:id="236" w:author="Judy Cannon" w:date="2017-07-14T15:58:00Z">
          <w:r w:rsidR="00DA7A09" w:rsidDel="002536BC">
            <w:rPr>
              <w:rStyle w:val="CommentReference"/>
            </w:rPr>
            <w:commentReference w:id="234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237" w:author="Humayra" w:date="2017-07-09T23:39:00Z">
        <w:del w:id="238" w:author="Judy Cannon" w:date="2017-07-14T15:58:00Z">
          <w:r w:rsidR="00DA7A09" w:rsidDel="002536BC">
            <w:delText xml:space="preserve">instance, in </w:delText>
          </w:r>
        </w:del>
      </w:ins>
      <w:ins w:id="239" w:author="George Matthew Fricke" w:date="2017-07-10T13:10:00Z">
        <w:del w:id="240" w:author="Judy Cannon" w:date="2017-07-14T15:58:00Z">
          <w:r w:rsidR="00F84142" w:rsidDel="002536BC">
            <w:delText xml:space="preserve">the </w:delText>
          </w:r>
        </w:del>
      </w:ins>
      <w:ins w:id="241" w:author="Humayra" w:date="2017-07-09T23:39:00Z">
        <w:del w:id="242" w:author="Judy Cannon" w:date="2017-07-14T15:58:00Z">
          <w:r w:rsidR="00DA7A09" w:rsidDel="002536BC">
            <w:delText xml:space="preserve">case of the </w:delText>
          </w:r>
        </w:del>
      </w:ins>
      <w:ins w:id="243" w:author="George Matthew Fricke" w:date="2017-07-10T13:10:00Z">
        <w:del w:id="244" w:author="Judy Cannon" w:date="2017-07-14T15:58:00Z">
          <w:r w:rsidR="00F84142" w:rsidDel="002536BC">
            <w:delText xml:space="preserve">the </w:delText>
          </w:r>
        </w:del>
      </w:ins>
      <w:ins w:id="245" w:author="Humayra" w:date="2017-07-09T23:39:00Z">
        <w:del w:id="246" w:author="Judy Cannon" w:date="2017-07-14T15:58:00Z">
          <w:r w:rsidR="00DA7A09" w:rsidDel="002536BC">
            <w:delText>relationship between naïve T cells and dendritic cells</w:delText>
          </w:r>
        </w:del>
      </w:ins>
      <w:ins w:id="247" w:author="George Matthew Fricke" w:date="2017-07-10T13:10:00Z">
        <w:del w:id="248" w:author="Judy Cannon" w:date="2017-07-14T15:58:00Z">
          <w:r w:rsidR="00F84142" w:rsidDel="002536BC">
            <w:delText>DC,</w:delText>
          </w:r>
        </w:del>
      </w:ins>
      <w:ins w:id="249" w:author="Humayra" w:date="2017-07-09T23:46:00Z">
        <w:del w:id="250" w:author="Judy Cannon" w:date="2017-07-14T15:58:00Z">
          <w:r w:rsidR="00D648AC" w:rsidDel="002536BC">
            <w:delText>, we consider</w:delText>
          </w:r>
        </w:del>
      </w:ins>
      <w:ins w:id="251" w:author="Humayra" w:date="2017-07-09T23:39:00Z">
        <w:del w:id="252" w:author="Judy Cannon" w:date="2017-07-14T15:58:00Z">
          <w:r w:rsidR="00DA7A09" w:rsidDel="002536BC">
            <w:delText xml:space="preserve"> </w:delText>
          </w:r>
        </w:del>
      </w:ins>
      <w:ins w:id="253" w:author="George Matthew Fricke" w:date="2017-07-10T13:11:00Z">
        <w:del w:id="254" w:author="Judy Cannon" w:date="2017-07-14T15:58:00Z">
          <w:r w:rsidR="00F84142" w:rsidDel="002536BC">
            <w:delText xml:space="preserve">the impact of </w:delText>
          </w:r>
        </w:del>
      </w:ins>
      <w:ins w:id="255" w:author="Humayra" w:date="2017-07-09T23:39:00Z">
        <w:del w:id="256" w:author="Judy Cannon" w:date="2017-07-14T15:58:00Z">
          <w:r w:rsidR="00DA7A09" w:rsidDel="002536BC">
            <w:delText xml:space="preserve">CCR7 </w:delText>
          </w:r>
        </w:del>
      </w:ins>
      <w:ins w:id="257" w:author="George Matthew Fricke" w:date="2017-07-10T13:11:00Z">
        <w:del w:id="258" w:author="Judy Cannon" w:date="2017-07-14T15:58:00Z">
          <w:r w:rsidR="00F84142" w:rsidDel="002536BC">
            <w:delText>on cell affinity</w:delText>
          </w:r>
        </w:del>
      </w:ins>
      <w:ins w:id="259" w:author="Humayra" w:date="2017-07-09T23:39:00Z">
        <w:del w:id="260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261" w:author="Humayra" w:date="2017-07-09T23:42:00Z">
        <w:del w:id="262" w:author="Judy Cannon" w:date="2017-07-14T15:58:00Z">
          <w:r w:rsidR="00951931" w:rsidDel="002536BC">
            <w:delText>impact</w:delText>
          </w:r>
        </w:del>
      </w:ins>
      <w:ins w:id="263" w:author="Humayra" w:date="2017-07-10T10:49:00Z">
        <w:del w:id="264" w:author="Judy Cannon" w:date="2017-07-14T15:58:00Z">
          <w:r w:rsidR="00D648AC" w:rsidDel="002536BC">
            <w:delText>ful</w:delText>
          </w:r>
        </w:del>
      </w:ins>
      <w:ins w:id="265" w:author="Humayra" w:date="2017-07-09T23:42:00Z">
        <w:del w:id="266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267" w:author="Humayra" w:date="2017-07-09T23:43:00Z">
        <w:del w:id="268" w:author="Judy Cannon" w:date="2017-07-14T15:58:00Z">
          <w:r w:rsidR="00951931" w:rsidDel="002536BC">
            <w:delText>for</w:delText>
          </w:r>
        </w:del>
      </w:ins>
      <w:ins w:id="269" w:author="George Matthew Fricke" w:date="2017-07-10T13:12:00Z">
        <w:del w:id="270" w:author="Judy Cannon" w:date="2017-07-14T15:58:00Z">
          <w:r w:rsidR="00F84142" w:rsidDel="002536BC">
            <w:delText xml:space="preserve">to be </w:delText>
          </w:r>
        </w:del>
      </w:ins>
      <w:commentRangeStart w:id="271"/>
      <w:del w:id="272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271"/>
        <w:r w:rsidR="007273D2" w:rsidDel="002536BC">
          <w:rPr>
            <w:rStyle w:val="CommentReference"/>
          </w:rPr>
          <w:commentReference w:id="271"/>
        </w:r>
      </w:del>
      <w:ins w:id="273" w:author="Humayra" w:date="2017-07-09T23:43:00Z">
        <w:del w:id="274" w:author="Judy Cannon" w:date="2017-07-14T15:58:00Z">
          <w:r w:rsidR="00951931" w:rsidDel="002536BC">
            <w:delText xml:space="preserve"> </w:delText>
          </w:r>
        </w:del>
      </w:ins>
      <w:ins w:id="275" w:author="George Matthew Fricke" w:date="2017-07-10T13:12:00Z">
        <w:del w:id="276" w:author="Judy Cannon" w:date="2017-07-14T15:58:00Z">
          <w:r w:rsidR="00F84142" w:rsidDel="002536BC">
            <w:delText xml:space="preserve">in </w:delText>
          </w:r>
        </w:del>
      </w:ins>
      <w:ins w:id="277" w:author="Humayra" w:date="2017-07-09T23:43:00Z">
        <w:del w:id="278" w:author="Judy Cannon" w:date="2017-07-14T15:58:00Z">
          <w:r w:rsidR="00951931" w:rsidDel="002536BC">
            <w:delText xml:space="preserve">the </w:delText>
          </w:r>
        </w:del>
      </w:ins>
      <w:ins w:id="279" w:author="George Matthew Fricke" w:date="2017-07-10T13:12:00Z">
        <w:del w:id="280" w:author="Judy Cannon" w:date="2017-07-14T15:58:00Z">
          <w:r w:rsidR="00F84142" w:rsidDel="002536BC">
            <w:delText xml:space="preserve">T cell </w:delText>
          </w:r>
        </w:del>
      </w:ins>
      <w:ins w:id="281" w:author="Humayra" w:date="2017-07-09T23:43:00Z">
        <w:del w:id="282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283" w:author="George Matthew Fricke" w:date="2017-07-10T13:13:00Z">
          <w:r w:rsidR="00D648AC" w:rsidDel="00F84142">
            <w:delText>We analyze</w:delText>
          </w:r>
        </w:del>
      </w:ins>
      <w:ins w:id="284" w:author="Humayra" w:date="2017-07-09T23:47:00Z">
        <w:del w:id="285" w:author="George Matthew Fricke" w:date="2017-07-10T13:13:00Z">
          <w:r w:rsidR="00951931" w:rsidDel="00F84142">
            <w:delText xml:space="preserve"> the role </w:delText>
          </w:r>
        </w:del>
        <w:del w:id="286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287" w:author="George Matthew Fricke" w:date="2017-07-10T13:13:00Z">
          <w:r w:rsidR="00FD30F4" w:rsidDel="00F84142">
            <w:delText>CCR7 receptors.</w:delText>
          </w:r>
        </w:del>
      </w:ins>
      <w:ins w:id="288" w:author="Humayra" w:date="2017-07-09T23:59:00Z">
        <w:del w:id="289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290" w:author="George Matthew Fricke" w:date="2017-07-10T13:13:00Z">
        <w:r w:rsidR="00F84142">
          <w:t>s</w:t>
        </w:r>
      </w:ins>
      <w:ins w:id="291" w:author="Humayra" w:date="2017-07-09T23:59:00Z">
        <w:r w:rsidR="00D648AC">
          <w:t xml:space="preserve"> show</w:t>
        </w:r>
        <w:r w:rsidR="00FD30F4">
          <w:t xml:space="preserve"> that</w:t>
        </w:r>
      </w:ins>
      <w:ins w:id="292" w:author="Humayra" w:date="2017-07-09T23:56:00Z">
        <w:r w:rsidR="00FD30F4">
          <w:t xml:space="preserve"> </w:t>
        </w:r>
      </w:ins>
      <w:ins w:id="293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294"/>
        <w:del w:id="295" w:author="Humayra Tasnim Priyanka" w:date="2017-07-19T09:17:00Z">
          <w:r w:rsidR="00953922" w:rsidDel="00C229BF">
            <w:delText xml:space="preserve">In addition, </w:delText>
          </w:r>
        </w:del>
      </w:ins>
      <w:ins w:id="296" w:author="Humayra Tasnim Priyanka" w:date="2017-07-19T09:17:00Z">
        <w:r w:rsidR="00C229BF">
          <w:t>W</w:t>
        </w:r>
      </w:ins>
      <w:ins w:id="297" w:author="Judy Cannon" w:date="2017-07-14T16:01:00Z">
        <w:del w:id="298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294"/>
      <w:r w:rsidR="00C229BF">
        <w:rPr>
          <w:rStyle w:val="CommentReference"/>
        </w:rPr>
        <w:commentReference w:id="294"/>
      </w:r>
      <w:ins w:id="300" w:author="Judy Cannon" w:date="2017-07-14T16:01:00Z">
        <w:r w:rsidR="00953922">
          <w:t xml:space="preserve"> find that </w:t>
        </w:r>
      </w:ins>
      <w:ins w:id="301" w:author="Humayra" w:date="2017-07-09T23:56:00Z">
        <w:del w:id="302" w:author="Judy Cannon" w:date="2017-07-14T15:58:00Z">
          <w:r w:rsidR="00FD30F4" w:rsidDel="002536BC">
            <w:delText xml:space="preserve">knocking out </w:delText>
          </w:r>
        </w:del>
      </w:ins>
      <w:ins w:id="303" w:author="Humayra" w:date="2017-07-09T23:58:00Z">
        <w:r w:rsidR="00FD30F4">
          <w:t xml:space="preserve">CCR7 </w:t>
        </w:r>
        <w:del w:id="304" w:author="Judy Cannon" w:date="2017-07-14T15:58:00Z">
          <w:r w:rsidR="00FD30F4" w:rsidDel="002536BC">
            <w:delText>recep</w:delText>
          </w:r>
        </w:del>
      </w:ins>
      <w:ins w:id="305" w:author="Humayra" w:date="2017-07-09T23:59:00Z">
        <w:del w:id="306" w:author="Judy Cannon" w:date="2017-07-14T15:58:00Z">
          <w:r w:rsidR="00FD30F4" w:rsidDel="002536BC">
            <w:delText>tors</w:delText>
          </w:r>
        </w:del>
      </w:ins>
      <w:ins w:id="307" w:author="Judy Cannon" w:date="2017-07-14T15:58:00Z">
        <w:r w:rsidR="002536BC">
          <w:t>deficiency</w:t>
        </w:r>
      </w:ins>
      <w:ins w:id="308" w:author="Humayra" w:date="2017-07-09T23:59:00Z">
        <w:r w:rsidR="00FD30F4">
          <w:t xml:space="preserve"> </w:t>
        </w:r>
        <w:del w:id="309" w:author="Judy Cannon" w:date="2017-07-14T15:58:00Z">
          <w:r w:rsidR="00FD30F4" w:rsidDel="002536BC">
            <w:delText xml:space="preserve">from </w:delText>
          </w:r>
        </w:del>
      </w:ins>
      <w:ins w:id="310" w:author="George Matthew Fricke" w:date="2017-07-10T13:13:00Z">
        <w:del w:id="311" w:author="Judy Cannon" w:date="2017-07-14T15:58:00Z">
          <w:r w:rsidR="00F84142" w:rsidDel="002536BC">
            <w:delText>w</w:delText>
          </w:r>
        </w:del>
      </w:ins>
      <w:ins w:id="312" w:author="Humayra" w:date="2017-07-09T23:59:00Z">
        <w:del w:id="313" w:author="Judy Cannon" w:date="2017-07-14T15:58:00Z">
          <w:r w:rsidR="00FD30F4" w:rsidDel="002536BC">
            <w:delText xml:space="preserve">Wild </w:delText>
          </w:r>
        </w:del>
      </w:ins>
      <w:ins w:id="314" w:author="George Matthew Fricke" w:date="2017-07-10T13:13:00Z">
        <w:del w:id="315" w:author="Judy Cannon" w:date="2017-07-14T15:58:00Z">
          <w:r w:rsidR="00F84142" w:rsidDel="002536BC">
            <w:delText>t</w:delText>
          </w:r>
        </w:del>
      </w:ins>
      <w:ins w:id="316" w:author="Humayra" w:date="2017-07-10T10:51:00Z">
        <w:del w:id="317" w:author="Judy Cannon" w:date="2017-07-14T15:58:00Z">
          <w:r w:rsidR="00D648AC" w:rsidDel="002536BC">
            <w:delText>Type</w:delText>
          </w:r>
        </w:del>
      </w:ins>
      <w:ins w:id="318" w:author="Humayra" w:date="2017-07-09T23:59:00Z">
        <w:del w:id="319" w:author="Judy Cannon" w:date="2017-07-14T15:58:00Z">
          <w:r w:rsidR="00FD30F4" w:rsidDel="002536BC">
            <w:delText xml:space="preserve"> T cells </w:delText>
          </w:r>
        </w:del>
        <w:del w:id="320" w:author="George Matthew Fricke" w:date="2017-07-10T13:13:00Z">
          <w:r w:rsidR="00FD30F4" w:rsidDel="00F84142">
            <w:delText>has</w:delText>
          </w:r>
        </w:del>
      </w:ins>
      <w:ins w:id="321" w:author="George Matthew Fricke" w:date="2017-07-10T13:13:00Z">
        <w:r w:rsidR="00F84142">
          <w:t>ha</w:t>
        </w:r>
      </w:ins>
      <w:ins w:id="322" w:author="Judy Cannon" w:date="2017-07-14T16:01:00Z">
        <w:r w:rsidR="00953922">
          <w:t>s</w:t>
        </w:r>
      </w:ins>
      <w:ins w:id="323" w:author="George Matthew Fricke" w:date="2017-07-10T13:13:00Z">
        <w:del w:id="324" w:author="Judy Cannon" w:date="2017-07-14T16:01:00Z">
          <w:r w:rsidR="00F84142" w:rsidDel="00953922">
            <w:delText>ve</w:delText>
          </w:r>
        </w:del>
      </w:ins>
      <w:ins w:id="325" w:author="Humayra" w:date="2017-07-09T23:59:00Z">
        <w:r w:rsidR="00FD30F4">
          <w:t xml:space="preserve"> </w:t>
        </w:r>
      </w:ins>
      <w:ins w:id="326" w:author="George Matthew Fricke" w:date="2017-07-10T13:13:00Z">
        <w:r w:rsidR="00F84142">
          <w:t xml:space="preserve">a </w:t>
        </w:r>
      </w:ins>
      <w:ins w:id="327" w:author="Humayra" w:date="2017-07-09T23:59:00Z">
        <w:r w:rsidR="00FD30F4">
          <w:t xml:space="preserve">marginally significant impact on the </w:t>
        </w:r>
      </w:ins>
      <w:ins w:id="328" w:author="Humayra Tasnim Priyanka" w:date="2017-07-19T09:17:00Z">
        <w:r w:rsidR="00C229BF">
          <w:t>co</w:t>
        </w:r>
      </w:ins>
      <w:ins w:id="329" w:author="Humayra" w:date="2017-07-10T00:00:00Z">
        <w:del w:id="330" w:author="Judy Cannon" w:date="2017-07-14T15:58:00Z">
          <w:r w:rsidR="00FD30F4" w:rsidDel="002536BC">
            <w:delText>affinity</w:delText>
          </w:r>
        </w:del>
      </w:ins>
      <w:ins w:id="331" w:author="Judy Cannon" w:date="2017-07-14T15:58:00Z">
        <w:r w:rsidR="002536BC">
          <w:t>localization</w:t>
        </w:r>
      </w:ins>
      <w:ins w:id="332" w:author="Humayra" w:date="2017-07-09T23:59:00Z">
        <w:r w:rsidR="00FD30F4">
          <w:t xml:space="preserve"> </w:t>
        </w:r>
      </w:ins>
      <w:ins w:id="333" w:author="Humayra" w:date="2017-07-10T00:00:00Z">
        <w:r w:rsidR="00D648AC">
          <w:t>of</w:t>
        </w:r>
        <w:r w:rsidR="00FD30F4">
          <w:t xml:space="preserve"> </w:t>
        </w:r>
      </w:ins>
      <w:ins w:id="334" w:author="Judy Cannon" w:date="2017-07-14T15:58:00Z">
        <w:r w:rsidR="002536BC">
          <w:t>n</w:t>
        </w:r>
      </w:ins>
      <w:ins w:id="335" w:author="Humayra" w:date="2017-07-10T00:00:00Z">
        <w:del w:id="336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337" w:author="George Matthew Fricke" w:date="2017-07-10T13:14:00Z">
          <w:r w:rsidR="00FD30F4" w:rsidDel="00F84142">
            <w:delText>dendritic cells</w:delText>
          </w:r>
        </w:del>
      </w:ins>
      <w:ins w:id="338" w:author="George Matthew Fricke" w:date="2017-07-10T13:14:00Z">
        <w:r w:rsidR="00F84142">
          <w:t>DCs</w:t>
        </w:r>
      </w:ins>
      <w:ins w:id="339" w:author="Humayra" w:date="2017-07-10T00:00:00Z">
        <w:r w:rsidR="00FD30F4">
          <w:t>.</w:t>
        </w:r>
      </w:ins>
      <w:ins w:id="340" w:author="Humayra" w:date="2017-07-09T23:47:00Z">
        <w:r w:rsidR="00951931">
          <w:t xml:space="preserve"> </w:t>
        </w:r>
      </w:ins>
      <w:ins w:id="341" w:author="Humayra" w:date="2017-07-10T10:55:00Z">
        <w:del w:id="342" w:author="George Matthew Fricke" w:date="2017-07-10T13:15:00Z">
          <w:r w:rsidR="004744A1" w:rsidDel="00F84142">
            <w:delText>There are</w:delText>
          </w:r>
        </w:del>
      </w:ins>
      <w:ins w:id="343" w:author="George Matthew Fricke" w:date="2017-07-10T13:16:00Z">
        <w:del w:id="344" w:author="Judy Cannon" w:date="2017-07-14T16:01:00Z">
          <w:r w:rsidR="00F84142" w:rsidDel="00953922">
            <w:delText>We also measure</w:delText>
          </w:r>
        </w:del>
      </w:ins>
      <w:ins w:id="345" w:author="Humayra" w:date="2017-07-10T10:55:00Z">
        <w:del w:id="346" w:author="Judy Cannon" w:date="2017-07-14T16:01:00Z">
          <w:r w:rsidR="004744A1" w:rsidDel="00953922">
            <w:delText xml:space="preserve"> further </w:delText>
          </w:r>
          <w:commentRangeStart w:id="347"/>
          <w:r w:rsidR="004744A1" w:rsidDel="00953922">
            <w:delText>results</w:delText>
          </w:r>
        </w:del>
      </w:ins>
      <w:commentRangeEnd w:id="347"/>
      <w:ins w:id="348" w:author="Humayra" w:date="2017-07-10T11:31:00Z">
        <w:del w:id="349" w:author="Judy Cannon" w:date="2017-07-14T16:01:00Z">
          <w:r w:rsidDel="00953922">
            <w:rPr>
              <w:rStyle w:val="CommentReference"/>
            </w:rPr>
            <w:commentReference w:id="347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350" w:author="George Matthew Fricke" w:date="2017-07-10T13:14:00Z">
        <w:del w:id="351" w:author="Judy Cannon" w:date="2017-07-14T16:01:00Z">
          <w:r w:rsidR="00F84142" w:rsidDel="00953922">
            <w:delText xml:space="preserve"> </w:delText>
          </w:r>
        </w:del>
      </w:ins>
      <w:ins w:id="352" w:author="George Matthew Fricke" w:date="2017-07-10T13:15:00Z">
        <w:del w:id="353" w:author="Judy Cannon" w:date="2017-07-14T16:01:00Z">
          <w:r w:rsidR="00F84142" w:rsidDel="00953922">
            <w:delText xml:space="preserve">the affinity of </w:delText>
          </w:r>
        </w:del>
      </w:ins>
      <w:ins w:id="354" w:author="Humayra" w:date="2017-07-10T11:31:00Z">
        <w:del w:id="355" w:author="Judy Cannon" w:date="2017-07-14T16:01:00Z">
          <w:r w:rsidR="00690E4A" w:rsidDel="00953922">
            <w:delText xml:space="preserve">decisive factors </w:delText>
          </w:r>
        </w:del>
      </w:ins>
      <w:ins w:id="356" w:author="Humayra" w:date="2017-07-10T12:46:00Z">
        <w:del w:id="357" w:author="Judy Cannon" w:date="2017-07-14T16:01:00Z">
          <w:r w:rsidR="00690E4A" w:rsidDel="00953922">
            <w:delText>on the T cell</w:delText>
          </w:r>
        </w:del>
      </w:ins>
      <w:ins w:id="358" w:author="George Matthew Fricke" w:date="2017-07-10T13:15:00Z">
        <w:del w:id="359" w:author="Judy Cannon" w:date="2017-07-14T16:01:00Z">
          <w:r w:rsidR="00F84142" w:rsidDel="00953922">
            <w:delText>s</w:delText>
          </w:r>
        </w:del>
      </w:ins>
      <w:ins w:id="360" w:author="Humayra" w:date="2017-07-10T12:46:00Z">
        <w:del w:id="361" w:author="Judy Cannon" w:date="2017-07-14T16:01:00Z">
          <w:r w:rsidR="00690E4A" w:rsidDel="00953922">
            <w:delText xml:space="preserve"> properties regarding</w:delText>
          </w:r>
        </w:del>
      </w:ins>
      <w:ins w:id="362" w:author="Humayra" w:date="2017-07-10T12:48:00Z">
        <w:del w:id="363" w:author="Judy Cannon" w:date="2017-07-14T16:01:00Z">
          <w:r w:rsidR="00690E4A" w:rsidDel="00953922">
            <w:delText xml:space="preserve"> the association</w:delText>
          </w:r>
        </w:del>
      </w:ins>
      <w:ins w:id="364" w:author="Humayra" w:date="2017-07-10T12:49:00Z">
        <w:del w:id="365" w:author="Judy Cannon" w:date="2017-07-14T16:01:00Z">
          <w:r w:rsidR="00690E4A" w:rsidDel="00953922">
            <w:delText xml:space="preserve"> between</w:delText>
          </w:r>
        </w:del>
      </w:ins>
      <w:ins w:id="366" w:author="Humayra" w:date="2017-07-10T12:50:00Z">
        <w:del w:id="367" w:author="Judy Cannon" w:date="2017-07-14T16:01:00Z">
          <w:r w:rsidR="00690E4A" w:rsidDel="00953922">
            <w:delText xml:space="preserve"> Naïve T cells and</w:delText>
          </w:r>
        </w:del>
      </w:ins>
      <w:ins w:id="368" w:author="George Matthew Fricke" w:date="2017-07-10T13:17:00Z">
        <w:del w:id="369" w:author="Judy Cannon" w:date="2017-07-14T16:01:00Z">
          <w:r w:rsidR="00F84142" w:rsidDel="00953922">
            <w:delText>with</w:delText>
          </w:r>
        </w:del>
      </w:ins>
      <w:ins w:id="370" w:author="Humayra" w:date="2017-07-10T12:50:00Z">
        <w:del w:id="371" w:author="Judy Cannon" w:date="2017-07-14T16:01:00Z">
          <w:r w:rsidR="00690E4A" w:rsidDel="00953922">
            <w:delText xml:space="preserve"> </w:delText>
          </w:r>
        </w:del>
      </w:ins>
      <w:ins w:id="372" w:author="George Matthew Fricke" w:date="2017-07-10T13:16:00Z">
        <w:del w:id="373" w:author="Judy Cannon" w:date="2017-07-14T16:01:00Z">
          <w:r w:rsidR="00F84142" w:rsidDel="00953922">
            <w:delText xml:space="preserve">HEV, </w:delText>
          </w:r>
        </w:del>
      </w:ins>
      <w:ins w:id="374" w:author="George Matthew Fricke" w:date="2017-07-10T13:17:00Z">
        <w:del w:id="375" w:author="Judy Cannon" w:date="2017-07-14T16:01:00Z">
          <w:r w:rsidR="00F84142" w:rsidDel="00953922">
            <w:delText xml:space="preserve">and </w:delText>
          </w:r>
        </w:del>
      </w:ins>
      <w:ins w:id="376" w:author="George Matthew Fricke" w:date="2017-07-10T13:16:00Z">
        <w:del w:id="377" w:author="Judy Cannon" w:date="2017-07-14T16:01:00Z">
          <w:r w:rsidR="00F84142" w:rsidDel="00953922">
            <w:delText>FRC</w:delText>
          </w:r>
        </w:del>
      </w:ins>
      <w:ins w:id="378" w:author="Humayra" w:date="2017-07-10T12:50:00Z">
        <w:del w:id="379" w:author="Judy Cannon" w:date="2017-07-14T16:01:00Z">
          <w:r w:rsidR="00690E4A" w:rsidDel="00953922">
            <w:delText xml:space="preserve">cell types in lymph </w:delText>
          </w:r>
          <w:commentRangeStart w:id="380"/>
          <w:r w:rsidR="00690E4A" w:rsidDel="00953922">
            <w:delText>nodes</w:delText>
          </w:r>
        </w:del>
      </w:ins>
      <w:commentRangeEnd w:id="380"/>
      <w:ins w:id="381" w:author="Humayra" w:date="2017-07-10T12:52:00Z">
        <w:del w:id="382" w:author="Judy Cannon" w:date="2017-07-14T16:01:00Z">
          <w:r w:rsidR="00F009F9" w:rsidDel="00953922">
            <w:rPr>
              <w:rStyle w:val="CommentReference"/>
            </w:rPr>
            <w:commentReference w:id="380"/>
          </w:r>
        </w:del>
      </w:ins>
      <w:ins w:id="383" w:author="Humayra" w:date="2017-07-10T12:48:00Z">
        <w:del w:id="384" w:author="Judy Cannon" w:date="2017-07-14T16:01:00Z">
          <w:r w:rsidR="00690E4A" w:rsidDel="00953922">
            <w:delText>.</w:delText>
          </w:r>
        </w:del>
      </w:ins>
      <w:ins w:id="385" w:author="Humayra" w:date="2017-07-10T12:46:00Z">
        <w:del w:id="386" w:author="Judy Cannon" w:date="2017-07-14T16:01:00Z">
          <w:r w:rsidR="00690E4A" w:rsidDel="00953922">
            <w:delText xml:space="preserve"> </w:delText>
          </w:r>
        </w:del>
      </w:ins>
      <w:ins w:id="387" w:author="George Matthew Fricke" w:date="2017-07-10T13:17:00Z">
        <w:del w:id="388" w:author="Judy Cannon" w:date="2017-07-14T16:01:00Z">
          <w:r w:rsidR="00F84142" w:rsidDel="00953922">
            <w:delText>We find that ???.</w:delText>
          </w:r>
        </w:del>
      </w:ins>
      <w:ins w:id="389" w:author="Judy Cannon" w:date="2017-07-14T16:01:00Z">
        <w:r w:rsidR="004132D7">
          <w:t>These results demonstrate</w:t>
        </w:r>
        <w:r w:rsidR="00953922">
          <w:t xml:space="preserve"> t</w:t>
        </w:r>
      </w:ins>
      <w:ins w:id="390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methods such as hotspot modeling can reveal novel insights into </w:t>
        </w:r>
      </w:ins>
      <w:ins w:id="391" w:author="Judy Cannon" w:date="2017-07-14T16:03:00Z">
        <w:r w:rsidR="004132D7">
          <w:t>determinants that drive T cell motion leading to productive T-DC interactions.</w:t>
        </w:r>
      </w:ins>
      <w:ins w:id="392" w:author="Judy Cannon" w:date="2017-07-14T16:02:00Z">
        <w:r w:rsidR="00953922">
          <w:t xml:space="preserve"> </w:t>
        </w:r>
      </w:ins>
      <w:ins w:id="393" w:author="Humayra" w:date="2017-07-10T11:31:00Z">
        <w:r>
          <w:t xml:space="preserve"> </w:t>
        </w:r>
      </w:ins>
      <w:commentRangeStart w:id="394"/>
      <w:del w:id="395" w:author="Humayra" w:date="2017-07-09T22:37:00Z">
        <w:r w:rsidR="00D80E56" w:rsidDel="00D80E56">
          <w:delText>njbjbjb</w:delText>
        </w:r>
        <w:commentRangeEnd w:id="394"/>
        <w:r w:rsidR="00D80E56" w:rsidDel="00D80E56">
          <w:rPr>
            <w:rStyle w:val="CommentReference"/>
          </w:rPr>
          <w:commentReference w:id="394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234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271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C229BF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6pt;height:.7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C=&#10;" annotation="t"/>
          </v:shape>
        </w:pict>
      </w:r>
    </w:p>
  </w:comment>
  <w:comment w:id="294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  <w:bookmarkStart w:id="299" w:name="_GoBack"/>
      <w:bookmarkEnd w:id="299"/>
    </w:p>
  </w:comment>
  <w:comment w:id="347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C229BF">
      <w:pPr>
        <w:pStyle w:val="CommentText"/>
      </w:pPr>
      <w:r>
        <w:pict w14:anchorId="54A99088">
          <v:shape id="_x0000_i1043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380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C229BF">
      <w:pPr>
        <w:pStyle w:val="CommentText"/>
      </w:pPr>
      <w:r>
        <w:pict w14:anchorId="5351448C">
          <v:shape id="_x0000_i1044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394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C229BF">
      <w:pPr>
        <w:pStyle w:val="CommentText"/>
      </w:pPr>
      <w:r>
        <w:pict w14:anchorId="3079CCD0">
          <v:shape id="_x0000_i1032" type="#_x0000_t75" style="width:36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mayra Tasnim Priyanka">
    <w15:presenceInfo w15:providerId="None" w15:userId="Humayra Tasnim Priyanka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Judy Cannon">
    <w15:presenceInfo w15:providerId="None" w15:userId="Judy Cann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173569"/>
    <w:rsid w:val="00185CAF"/>
    <w:rsid w:val="001A12C2"/>
    <w:rsid w:val="001B2A30"/>
    <w:rsid w:val="002109AC"/>
    <w:rsid w:val="002170D4"/>
    <w:rsid w:val="002536BC"/>
    <w:rsid w:val="002B10E5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727376"/>
    <w:rsid w:val="007273D2"/>
    <w:rsid w:val="007D7D35"/>
    <w:rsid w:val="007E49CA"/>
    <w:rsid w:val="00843CC4"/>
    <w:rsid w:val="0088227F"/>
    <w:rsid w:val="00951931"/>
    <w:rsid w:val="00953922"/>
    <w:rsid w:val="00A002FF"/>
    <w:rsid w:val="00A40961"/>
    <w:rsid w:val="00AA753E"/>
    <w:rsid w:val="00AF65E0"/>
    <w:rsid w:val="00AF6F07"/>
    <w:rsid w:val="00B20C3E"/>
    <w:rsid w:val="00B63398"/>
    <w:rsid w:val="00BA2E23"/>
    <w:rsid w:val="00C229BF"/>
    <w:rsid w:val="00C97644"/>
    <w:rsid w:val="00D07A78"/>
    <w:rsid w:val="00D4358B"/>
    <w:rsid w:val="00D648AC"/>
    <w:rsid w:val="00D80E56"/>
    <w:rsid w:val="00DA7A09"/>
    <w:rsid w:val="00E36D90"/>
    <w:rsid w:val="00E44FE2"/>
    <w:rsid w:val="00EE7401"/>
    <w:rsid w:val="00F009F9"/>
    <w:rsid w:val="00F84142"/>
    <w:rsid w:val="00FB7462"/>
    <w:rsid w:val="00FD30F4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 Priyanka</cp:lastModifiedBy>
  <cp:revision>2</cp:revision>
  <dcterms:created xsi:type="dcterms:W3CDTF">2017-07-19T15:24:00Z</dcterms:created>
  <dcterms:modified xsi:type="dcterms:W3CDTF">2017-07-19T15:24:00Z</dcterms:modified>
</cp:coreProperties>
</file>